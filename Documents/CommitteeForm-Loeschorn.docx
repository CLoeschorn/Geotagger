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F3" w:rsidRPr="00896FB8" w:rsidRDefault="003123F3" w:rsidP="003123F3">
      <w:pPr>
        <w:pStyle w:val="Default"/>
        <w:jc w:val="center"/>
      </w:pPr>
      <w:r w:rsidRPr="00896FB8">
        <w:rPr>
          <w:b/>
          <w:bCs/>
        </w:rPr>
        <w:t xml:space="preserve">MONTCLAIR STATE UNIVERSITY </w:t>
      </w:r>
    </w:p>
    <w:p w:rsidR="00896FB8" w:rsidRPr="00896FB8" w:rsidRDefault="00896FB8" w:rsidP="003123F3">
      <w:pPr>
        <w:pStyle w:val="Default"/>
        <w:jc w:val="center"/>
        <w:rPr>
          <w:b/>
          <w:bCs/>
        </w:rPr>
      </w:pPr>
      <w:r w:rsidRPr="00896FB8">
        <w:rPr>
          <w:b/>
          <w:bCs/>
        </w:rPr>
        <w:t>DEPARTMENT OF COMPUTER SCIENCE</w:t>
      </w:r>
    </w:p>
    <w:p w:rsidR="003123F3" w:rsidRPr="00896FB8" w:rsidRDefault="003123F3" w:rsidP="003123F3">
      <w:pPr>
        <w:pStyle w:val="Default"/>
        <w:jc w:val="center"/>
      </w:pPr>
      <w:r w:rsidRPr="00896FB8">
        <w:rPr>
          <w:b/>
          <w:bCs/>
        </w:rPr>
        <w:t xml:space="preserve"> </w:t>
      </w:r>
    </w:p>
    <w:p w:rsidR="003123F3" w:rsidRPr="00896FB8" w:rsidRDefault="003123F3" w:rsidP="003123F3">
      <w:pPr>
        <w:pStyle w:val="Default"/>
        <w:jc w:val="center"/>
      </w:pPr>
      <w:r w:rsidRPr="00896FB8">
        <w:rPr>
          <w:b/>
          <w:bCs/>
        </w:rPr>
        <w:t xml:space="preserve">APPROVAL FOR PURSUING A MASTER’S PROJECT </w:t>
      </w:r>
    </w:p>
    <w:p w:rsidR="003123F3" w:rsidRPr="00896FB8" w:rsidRDefault="003123F3" w:rsidP="003123F3">
      <w:pPr>
        <w:pStyle w:val="Default"/>
        <w:jc w:val="center"/>
      </w:pPr>
      <w:proofErr w:type="gramStart"/>
      <w:r w:rsidRPr="00896FB8">
        <w:rPr>
          <w:b/>
          <w:bCs/>
        </w:rPr>
        <w:t>and</w:t>
      </w:r>
      <w:proofErr w:type="gramEnd"/>
      <w:r w:rsidRPr="00896FB8">
        <w:rPr>
          <w:b/>
          <w:bCs/>
        </w:rPr>
        <w:t xml:space="preserve"> COMMITTEE MEMBERSHIP </w:t>
      </w:r>
    </w:p>
    <w:p w:rsidR="003123F3" w:rsidRPr="00896FB8" w:rsidRDefault="003123F3" w:rsidP="003123F3">
      <w:pPr>
        <w:pStyle w:val="Default"/>
      </w:pPr>
    </w:p>
    <w:p w:rsidR="003123F3" w:rsidRPr="00896FB8" w:rsidRDefault="003123F3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The following student is approved to register for the Master’s </w:t>
      </w:r>
      <w:r w:rsidR="0041762A">
        <w:t>Project</w:t>
      </w:r>
      <w:bookmarkStart w:id="0" w:name="_GoBack"/>
      <w:bookmarkEnd w:id="0"/>
      <w:r w:rsidR="0041762A" w:rsidRPr="00896FB8">
        <w:t xml:space="preserve"> </w:t>
      </w:r>
      <w:r w:rsidRPr="00896FB8">
        <w:t xml:space="preserve">course. </w:t>
      </w:r>
    </w:p>
    <w:p w:rsidR="003123F3" w:rsidRPr="00896FB8" w:rsidRDefault="003123F3" w:rsidP="003123F3">
      <w:pPr>
        <w:pStyle w:val="Default"/>
      </w:pPr>
    </w:p>
    <w:p w:rsidR="003123F3" w:rsidRPr="00896FB8" w:rsidRDefault="003123F3" w:rsidP="003123F3">
      <w:pPr>
        <w:pStyle w:val="Default"/>
      </w:pPr>
    </w:p>
    <w:p w:rsidR="004A0201" w:rsidRPr="008542C2" w:rsidRDefault="003123F3" w:rsidP="003123F3">
      <w:pPr>
        <w:pStyle w:val="Default"/>
        <w:rPr>
          <w:ins w:id="1" w:author="cloeschorn" w:date="2013-01-16T11:40:00Z"/>
          <w:u w:val="single"/>
        </w:rPr>
      </w:pPr>
      <w:r w:rsidRPr="00896FB8">
        <w:t xml:space="preserve">Student Name: </w:t>
      </w:r>
      <w:r w:rsidR="008542C2">
        <w:rPr>
          <w:u w:val="single"/>
        </w:rPr>
        <w:t>Christopher Loeschorn</w:t>
      </w:r>
    </w:p>
    <w:p w:rsidR="003123F3" w:rsidRPr="00896FB8" w:rsidRDefault="003123F3" w:rsidP="003123F3">
      <w:pPr>
        <w:pStyle w:val="Default"/>
      </w:pPr>
      <w:r w:rsidRPr="00896FB8">
        <w:t xml:space="preserve"> CWID # </w:t>
      </w:r>
      <w:r w:rsidR="008542C2">
        <w:rPr>
          <w:u w:val="single"/>
        </w:rPr>
        <w:t>10539962</w:t>
      </w:r>
    </w:p>
    <w:p w:rsidR="003123F3" w:rsidRPr="00896FB8" w:rsidRDefault="003123F3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>Semester</w:t>
      </w:r>
      <w:r w:rsidR="008542C2">
        <w:t xml:space="preserve">: </w:t>
      </w:r>
      <w:r w:rsidR="008542C2">
        <w:rPr>
          <w:u w:val="single"/>
        </w:rPr>
        <w:t>Spring</w:t>
      </w:r>
      <w:r w:rsidRPr="00896FB8">
        <w:t xml:space="preserve"> Year</w:t>
      </w:r>
      <w:r w:rsidR="008542C2">
        <w:t xml:space="preserve">: </w:t>
      </w:r>
      <w:r w:rsidR="008542C2" w:rsidRPr="008542C2">
        <w:t>2013</w:t>
      </w:r>
      <w:r w:rsidR="008542C2">
        <w:t xml:space="preserve"> </w:t>
      </w:r>
      <w:r w:rsidRPr="008542C2">
        <w:t>Section</w:t>
      </w:r>
      <w:r w:rsidR="008542C2">
        <w:t xml:space="preserve"> No. </w:t>
      </w:r>
      <w:r w:rsidR="008542C2" w:rsidRPr="008542C2">
        <w:rPr>
          <w:u w:val="single"/>
        </w:rPr>
        <w:t>CMPT 697</w:t>
      </w:r>
      <w:r w:rsidR="008542C2">
        <w:t xml:space="preserve"> Semester Hours: </w:t>
      </w:r>
      <w:r w:rsidR="008542C2" w:rsidRPr="008542C2">
        <w:rPr>
          <w:u w:val="single"/>
        </w:rPr>
        <w:t>3</w:t>
      </w:r>
    </w:p>
    <w:p w:rsidR="003123F3" w:rsidRDefault="003123F3" w:rsidP="003123F3">
      <w:pPr>
        <w:pStyle w:val="Default"/>
      </w:pPr>
    </w:p>
    <w:p w:rsidR="00896FB8" w:rsidRDefault="00896FB8" w:rsidP="003123F3">
      <w:pPr>
        <w:pStyle w:val="Default"/>
      </w:pPr>
    </w:p>
    <w:p w:rsidR="00896FB8" w:rsidRDefault="00896FB8" w:rsidP="003123F3">
      <w:pPr>
        <w:pStyle w:val="Default"/>
      </w:pPr>
      <w:r>
        <w:t>Student _______________________________________ _______</w:t>
      </w:r>
    </w:p>
    <w:p w:rsidR="00896FB8" w:rsidRDefault="00896FB8" w:rsidP="003123F3">
      <w:pPr>
        <w:pStyle w:val="Default"/>
      </w:pPr>
      <w:r>
        <w:t>(</w:t>
      </w:r>
      <w:proofErr w:type="gramStart"/>
      <w:r>
        <w:t>sign</w:t>
      </w:r>
      <w:proofErr w:type="gramEnd"/>
      <w:r>
        <w:t>) (</w:t>
      </w:r>
      <w:proofErr w:type="gramStart"/>
      <w:r>
        <w:t>date</w:t>
      </w:r>
      <w:proofErr w:type="gramEnd"/>
      <w:r>
        <w:t>)</w:t>
      </w:r>
    </w:p>
    <w:p w:rsidR="003123F3" w:rsidRPr="00896FB8" w:rsidRDefault="003123F3" w:rsidP="003123F3">
      <w:pPr>
        <w:pStyle w:val="Default"/>
      </w:pPr>
    </w:p>
    <w:p w:rsidR="003123F3" w:rsidRPr="00896FB8" w:rsidRDefault="0041762A" w:rsidP="003123F3">
      <w:pPr>
        <w:pStyle w:val="Default"/>
      </w:pPr>
      <w:r>
        <w:t>Project</w:t>
      </w:r>
      <w:r w:rsidRPr="00896FB8">
        <w:t xml:space="preserve"> </w:t>
      </w:r>
      <w:r w:rsidR="003123F3" w:rsidRPr="00896FB8">
        <w:t xml:space="preserve">Sponsor _______________________ ______________________ ______ </w:t>
      </w:r>
    </w:p>
    <w:p w:rsidR="003123F3" w:rsidRPr="00896FB8" w:rsidRDefault="003123F3" w:rsidP="003123F3">
      <w:pPr>
        <w:pStyle w:val="Default"/>
      </w:pPr>
      <w:r w:rsidRPr="00896FB8">
        <w:t>(</w:t>
      </w:r>
      <w:proofErr w:type="gramStart"/>
      <w:r w:rsidRPr="00896FB8">
        <w:t>type</w:t>
      </w:r>
      <w:proofErr w:type="gramEnd"/>
      <w:r w:rsidRPr="00896FB8">
        <w:t xml:space="preserve"> or print) (</w:t>
      </w:r>
      <w:proofErr w:type="gramStart"/>
      <w:r w:rsidRPr="00896FB8">
        <w:t>sign</w:t>
      </w:r>
      <w:proofErr w:type="gramEnd"/>
      <w:r w:rsidRPr="00896FB8">
        <w:t>) (</w:t>
      </w:r>
      <w:proofErr w:type="gramStart"/>
      <w:r w:rsidRPr="00896FB8">
        <w:t>date</w:t>
      </w:r>
      <w:proofErr w:type="gramEnd"/>
      <w:r w:rsidRPr="00896FB8">
        <w:t xml:space="preserve">) </w:t>
      </w:r>
    </w:p>
    <w:p w:rsidR="003123F3" w:rsidRDefault="003123F3" w:rsidP="003123F3">
      <w:pPr>
        <w:pStyle w:val="Default"/>
      </w:pPr>
    </w:p>
    <w:p w:rsidR="00896FB8" w:rsidRPr="00896FB8" w:rsidRDefault="00896FB8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Graduate Program _______________________ ______________________ ______ </w:t>
      </w:r>
    </w:p>
    <w:p w:rsidR="003123F3" w:rsidRPr="00896FB8" w:rsidRDefault="003123F3" w:rsidP="003123F3">
      <w:pPr>
        <w:pStyle w:val="Default"/>
      </w:pPr>
      <w:r w:rsidRPr="00896FB8">
        <w:t xml:space="preserve">Coordinator (type or print) (sign) (date) </w:t>
      </w:r>
    </w:p>
    <w:p w:rsidR="003123F3" w:rsidRDefault="003123F3" w:rsidP="003123F3">
      <w:pPr>
        <w:pStyle w:val="Default"/>
      </w:pPr>
    </w:p>
    <w:p w:rsidR="00896FB8" w:rsidRPr="00896FB8" w:rsidRDefault="00896FB8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Committee Member _______________________ ______________________ ______ </w:t>
      </w:r>
    </w:p>
    <w:p w:rsidR="003123F3" w:rsidRPr="00896FB8" w:rsidRDefault="003123F3" w:rsidP="003123F3">
      <w:pPr>
        <w:pStyle w:val="Default"/>
      </w:pPr>
      <w:r w:rsidRPr="00896FB8">
        <w:t>(</w:t>
      </w:r>
      <w:proofErr w:type="gramStart"/>
      <w:r w:rsidRPr="00896FB8">
        <w:t>type</w:t>
      </w:r>
      <w:proofErr w:type="gramEnd"/>
      <w:r w:rsidRPr="00896FB8">
        <w:t xml:space="preserve"> or print) (</w:t>
      </w:r>
      <w:proofErr w:type="gramStart"/>
      <w:r w:rsidRPr="00896FB8">
        <w:t>sign</w:t>
      </w:r>
      <w:proofErr w:type="gramEnd"/>
      <w:r w:rsidRPr="00896FB8">
        <w:t>) (</w:t>
      </w:r>
      <w:proofErr w:type="gramStart"/>
      <w:r w:rsidRPr="00896FB8">
        <w:t>date</w:t>
      </w:r>
      <w:proofErr w:type="gramEnd"/>
      <w:r w:rsidRPr="00896FB8">
        <w:t xml:space="preserve">) </w:t>
      </w:r>
    </w:p>
    <w:p w:rsidR="003123F3" w:rsidRDefault="003123F3" w:rsidP="003123F3">
      <w:pPr>
        <w:pStyle w:val="Default"/>
      </w:pPr>
    </w:p>
    <w:p w:rsidR="00896FB8" w:rsidRPr="00896FB8" w:rsidRDefault="00896FB8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Committee Member _______________________ ______________________ ______ </w:t>
      </w:r>
    </w:p>
    <w:p w:rsidR="003123F3" w:rsidRPr="00896FB8" w:rsidRDefault="003123F3" w:rsidP="003123F3">
      <w:pPr>
        <w:pStyle w:val="Default"/>
      </w:pPr>
      <w:r w:rsidRPr="00896FB8">
        <w:t>(</w:t>
      </w:r>
      <w:proofErr w:type="gramStart"/>
      <w:r w:rsidRPr="00896FB8">
        <w:t>type</w:t>
      </w:r>
      <w:proofErr w:type="gramEnd"/>
      <w:r w:rsidRPr="00896FB8">
        <w:t xml:space="preserve"> or print) (</w:t>
      </w:r>
      <w:proofErr w:type="gramStart"/>
      <w:r w:rsidRPr="00896FB8">
        <w:t>sign</w:t>
      </w:r>
      <w:proofErr w:type="gramEnd"/>
      <w:r w:rsidRPr="00896FB8">
        <w:t>) (</w:t>
      </w:r>
      <w:proofErr w:type="gramStart"/>
      <w:r w:rsidRPr="00896FB8">
        <w:t>date</w:t>
      </w:r>
      <w:proofErr w:type="gramEnd"/>
      <w:r w:rsidRPr="00896FB8">
        <w:t xml:space="preserve">) </w:t>
      </w:r>
    </w:p>
    <w:p w:rsidR="003123F3" w:rsidRDefault="003123F3" w:rsidP="003123F3">
      <w:pPr>
        <w:pStyle w:val="Default"/>
      </w:pPr>
    </w:p>
    <w:p w:rsidR="00896FB8" w:rsidRPr="00896FB8" w:rsidRDefault="00896FB8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Title of Project ______________________________________________________ </w:t>
      </w:r>
    </w:p>
    <w:p w:rsidR="003123F3" w:rsidRDefault="003123F3" w:rsidP="003123F3">
      <w:pPr>
        <w:pStyle w:val="Default"/>
        <w:jc w:val="center"/>
      </w:pPr>
      <w:r w:rsidRPr="00896FB8">
        <w:t xml:space="preserve">(Attach </w:t>
      </w:r>
      <w:r w:rsidR="00896FB8">
        <w:t xml:space="preserve">Signed Course Registration and </w:t>
      </w:r>
      <w:r w:rsidRPr="00896FB8">
        <w:t xml:space="preserve">Project Proposal to this Form) </w:t>
      </w:r>
    </w:p>
    <w:p w:rsidR="00896FB8" w:rsidRDefault="00896FB8" w:rsidP="003123F3">
      <w:pPr>
        <w:pStyle w:val="Default"/>
        <w:jc w:val="center"/>
        <w:rPr>
          <w:sz w:val="23"/>
          <w:szCs w:val="23"/>
        </w:rPr>
      </w:pPr>
    </w:p>
    <w:p w:rsidR="003123F3" w:rsidRPr="003123F3" w:rsidRDefault="00896FB8" w:rsidP="003123F3">
      <w:pPr>
        <w:pStyle w:val="Default"/>
        <w:pageBreakBefore/>
        <w:jc w:val="center"/>
        <w:rPr>
          <w:color w:val="auto"/>
        </w:rPr>
      </w:pPr>
      <w:r w:rsidRPr="003123F3">
        <w:rPr>
          <w:b/>
          <w:bCs/>
          <w:color w:val="auto"/>
        </w:rPr>
        <w:lastRenderedPageBreak/>
        <w:t xml:space="preserve"> </w:t>
      </w:r>
      <w:r w:rsidR="003123F3" w:rsidRPr="003123F3">
        <w:rPr>
          <w:b/>
          <w:bCs/>
          <w:color w:val="auto"/>
        </w:rPr>
        <w:t xml:space="preserve">(Sample Project Signature Page)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 xml:space="preserve">MONTCLAIR STATE UNIVERSITY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title</w:t>
      </w:r>
      <w:proofErr w:type="gramEnd"/>
      <w:r w:rsidRPr="003123F3">
        <w:rPr>
          <w:color w:val="auto"/>
        </w:rPr>
        <w:t xml:space="preserve"> of Project)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proofErr w:type="gramStart"/>
      <w:r w:rsidRPr="003123F3">
        <w:rPr>
          <w:color w:val="auto"/>
        </w:rPr>
        <w:t>by</w:t>
      </w:r>
      <w:proofErr w:type="gramEnd"/>
      <w:r w:rsidRPr="003123F3">
        <w:rPr>
          <w:color w:val="auto"/>
        </w:rPr>
        <w:t xml:space="preserve">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name</w:t>
      </w:r>
      <w:proofErr w:type="gramEnd"/>
      <w:r w:rsidRPr="003123F3">
        <w:rPr>
          <w:color w:val="auto"/>
        </w:rPr>
        <w:t xml:space="preserve"> of student)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 xml:space="preserve">A Master’s Project Submitted to the Faculty of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 xml:space="preserve">Montclair State University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 xml:space="preserve">In Partial Fulfillment of the Culminating Experience </w:t>
      </w:r>
      <w:proofErr w:type="gramStart"/>
      <w:r w:rsidRPr="003123F3">
        <w:rPr>
          <w:color w:val="auto"/>
        </w:rPr>
        <w:t>For</w:t>
      </w:r>
      <w:proofErr w:type="gramEnd"/>
      <w:r w:rsidRPr="003123F3">
        <w:rPr>
          <w:color w:val="auto"/>
        </w:rPr>
        <w:t xml:space="preserve"> the Degree of 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>Master of Science in Computer Science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insert</w:t>
      </w:r>
      <w:proofErr w:type="gramEnd"/>
      <w:r w:rsidRPr="003123F3">
        <w:rPr>
          <w:color w:val="auto"/>
        </w:rPr>
        <w:t xml:space="preserve"> date degree is to be conferred- e.g. May 2012)* </w:t>
      </w:r>
    </w:p>
    <w:p w:rsidR="003123F3" w:rsidRPr="003123F3" w:rsidRDefault="003123F3" w:rsidP="003123F3">
      <w:pPr>
        <w:pStyle w:val="Default"/>
        <w:rPr>
          <w:color w:val="auto"/>
        </w:rPr>
      </w:pPr>
    </w:p>
    <w:p w:rsidR="003123F3" w:rsidRPr="003123F3" w:rsidRDefault="003123F3" w:rsidP="00896FB8">
      <w:pPr>
        <w:pStyle w:val="Default"/>
        <w:jc w:val="center"/>
        <w:rPr>
          <w:color w:val="auto"/>
        </w:rPr>
      </w:pPr>
      <w:r w:rsidRPr="003123F3">
        <w:rPr>
          <w:color w:val="auto"/>
        </w:rPr>
        <w:t>College</w:t>
      </w:r>
      <w:r>
        <w:rPr>
          <w:color w:val="auto"/>
        </w:rPr>
        <w:t xml:space="preserve"> </w:t>
      </w:r>
      <w:r w:rsidRPr="003123F3">
        <w:rPr>
          <w:color w:val="auto"/>
        </w:rPr>
        <w:t>of Science and Mathematics, Department of Computer Science</w:t>
      </w:r>
    </w:p>
    <w:p w:rsidR="003123F3" w:rsidRDefault="003123F3" w:rsidP="003123F3">
      <w:pPr>
        <w:pStyle w:val="Default"/>
        <w:rPr>
          <w:color w:val="auto"/>
        </w:rPr>
      </w:pPr>
    </w:p>
    <w:p w:rsidR="003123F3" w:rsidRDefault="003123F3" w:rsidP="003123F3">
      <w:pPr>
        <w:pStyle w:val="Default"/>
        <w:rPr>
          <w:color w:val="auto"/>
        </w:rPr>
      </w:pPr>
      <w:r>
        <w:rPr>
          <w:color w:val="auto"/>
        </w:rPr>
        <w:t>The above project was presented on (insert date)</w:t>
      </w:r>
      <w:r w:rsidR="00896FB8">
        <w:rPr>
          <w:color w:val="auto"/>
        </w:rPr>
        <w:tab/>
      </w:r>
      <w:r>
        <w:rPr>
          <w:color w:val="auto"/>
        </w:rPr>
        <w:t>_____________</w:t>
      </w:r>
    </w:p>
    <w:p w:rsidR="00896FB8" w:rsidRDefault="00896FB8" w:rsidP="003123F3">
      <w:pPr>
        <w:pStyle w:val="Default"/>
        <w:rPr>
          <w:color w:val="auto"/>
        </w:rPr>
      </w:pPr>
    </w:p>
    <w:p w:rsidR="00896FB8" w:rsidRPr="00896FB8" w:rsidRDefault="00896FB8" w:rsidP="00896FB8">
      <w:pPr>
        <w:pStyle w:val="Default"/>
        <w:rPr>
          <w:color w:val="auto"/>
        </w:rPr>
      </w:pPr>
      <w:r>
        <w:rPr>
          <w:color w:val="auto"/>
        </w:rPr>
        <w:t>Was</w:t>
      </w:r>
      <w:r w:rsidRPr="00896FB8">
        <w:rPr>
          <w:color w:val="auto"/>
        </w:rPr>
        <w:t xml:space="preserve"> IRB review needed </w:t>
      </w:r>
      <w:r>
        <w:rPr>
          <w:color w:val="auto"/>
        </w:rPr>
        <w:t>(check one)   Yes    No</w:t>
      </w:r>
      <w:r w:rsidRPr="00896FB8">
        <w:rPr>
          <w:color w:val="auto"/>
        </w:rPr>
        <w:t xml:space="preserve"> </w:t>
      </w:r>
    </w:p>
    <w:p w:rsidR="003123F3" w:rsidRDefault="003123F3" w:rsidP="003123F3">
      <w:pPr>
        <w:pStyle w:val="Default"/>
        <w:rPr>
          <w:color w:val="auto"/>
        </w:rPr>
      </w:pPr>
    </w:p>
    <w:p w:rsidR="00896FB8" w:rsidRDefault="00896FB8" w:rsidP="003123F3">
      <w:pPr>
        <w:pStyle w:val="Default"/>
        <w:rPr>
          <w:color w:val="auto"/>
        </w:rPr>
      </w:pPr>
      <w:r>
        <w:rPr>
          <w:color w:val="auto"/>
        </w:rPr>
        <w:t>If IRB was needed, provide the IRB Approval date and Protocol Number: _______________</w:t>
      </w:r>
    </w:p>
    <w:p w:rsidR="00896FB8" w:rsidRDefault="00896FB8" w:rsidP="003123F3">
      <w:pPr>
        <w:pStyle w:val="Default"/>
        <w:rPr>
          <w:color w:val="auto"/>
        </w:rPr>
      </w:pPr>
    </w:p>
    <w:p w:rsidR="00896FB8" w:rsidRDefault="00896FB8" w:rsidP="003123F3">
      <w:pPr>
        <w:pStyle w:val="Default"/>
        <w:rPr>
          <w:color w:val="auto"/>
        </w:rPr>
      </w:pPr>
    </w:p>
    <w:p w:rsidR="00896FB8" w:rsidRDefault="00896FB8" w:rsidP="003123F3">
      <w:pPr>
        <w:pStyle w:val="Default"/>
        <w:rPr>
          <w:color w:val="auto"/>
        </w:rPr>
      </w:pPr>
    </w:p>
    <w:p w:rsidR="00896FB8" w:rsidRDefault="00896FB8" w:rsidP="003123F3">
      <w:pPr>
        <w:pStyle w:val="Default"/>
        <w:rPr>
          <w:color w:val="auto"/>
        </w:rPr>
      </w:pPr>
    </w:p>
    <w:p w:rsidR="003123F3" w:rsidRDefault="003123F3" w:rsidP="003123F3">
      <w:pPr>
        <w:pStyle w:val="Default"/>
        <w:rPr>
          <w:color w:val="auto"/>
        </w:rPr>
      </w:pPr>
      <w:r>
        <w:rPr>
          <w:color w:val="auto"/>
        </w:rPr>
        <w:t>The Project Committee attended the project presentation, read the project report and verifies that the</w:t>
      </w:r>
      <w:r w:rsidRPr="003123F3">
        <w:rPr>
          <w:color w:val="auto"/>
        </w:rPr>
        <w:t xml:space="preserve"> project can be accepted as a culminating experience</w:t>
      </w:r>
      <w:r>
        <w:rPr>
          <w:color w:val="auto"/>
        </w:rPr>
        <w:t xml:space="preserve"> in accordance with the departmental and university guidelines.</w:t>
      </w:r>
    </w:p>
    <w:p w:rsidR="003123F3" w:rsidRPr="003123F3" w:rsidRDefault="003123F3" w:rsidP="003123F3">
      <w:pPr>
        <w:pStyle w:val="Default"/>
        <w:rPr>
          <w:color w:val="auto"/>
        </w:rPr>
      </w:pPr>
    </w:p>
    <w:p w:rsidR="003123F3" w:rsidRPr="003123F3" w:rsidRDefault="003123F3" w:rsidP="003123F3">
      <w:pPr>
        <w:pStyle w:val="Default"/>
        <w:rPr>
          <w:color w:val="auto"/>
        </w:rPr>
      </w:pP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_____________________ ______________________________________________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date</w:t>
      </w:r>
      <w:proofErr w:type="gramEnd"/>
      <w:r w:rsidRPr="003123F3">
        <w:rPr>
          <w:color w:val="auto"/>
        </w:rPr>
        <w:t xml:space="preserve">)(Project sponsor signs on line; type name under signature)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Project Sponsor </w:t>
      </w:r>
    </w:p>
    <w:p w:rsidR="003123F3" w:rsidRDefault="003123F3" w:rsidP="003123F3">
      <w:pPr>
        <w:pStyle w:val="Default"/>
        <w:rPr>
          <w:color w:val="auto"/>
        </w:rPr>
      </w:pPr>
    </w:p>
    <w:p w:rsidR="00896FB8" w:rsidRPr="003123F3" w:rsidRDefault="00896FB8" w:rsidP="003123F3">
      <w:pPr>
        <w:pStyle w:val="Default"/>
        <w:rPr>
          <w:color w:val="auto"/>
        </w:rPr>
      </w:pPr>
    </w:p>
    <w:p w:rsidR="003123F3" w:rsidRPr="003123F3" w:rsidRDefault="003123F3" w:rsidP="003123F3">
      <w:pPr>
        <w:pStyle w:val="Default"/>
        <w:rPr>
          <w:color w:val="auto"/>
        </w:rPr>
      </w:pP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_____________________ ______________________________________________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date</w:t>
      </w:r>
      <w:proofErr w:type="gramEnd"/>
      <w:r w:rsidRPr="003123F3">
        <w:rPr>
          <w:color w:val="auto"/>
        </w:rPr>
        <w:t xml:space="preserve">) (Committee member signs on line; type name under signature)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Committee Member </w:t>
      </w:r>
    </w:p>
    <w:p w:rsidR="003123F3" w:rsidRDefault="003123F3" w:rsidP="003123F3">
      <w:pPr>
        <w:pStyle w:val="Default"/>
        <w:rPr>
          <w:color w:val="auto"/>
        </w:rPr>
      </w:pPr>
    </w:p>
    <w:p w:rsidR="00896FB8" w:rsidRPr="003123F3" w:rsidRDefault="00896FB8" w:rsidP="003123F3">
      <w:pPr>
        <w:pStyle w:val="Default"/>
        <w:rPr>
          <w:color w:val="auto"/>
        </w:rPr>
      </w:pP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_____________________ ______________________________________________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date</w:t>
      </w:r>
      <w:proofErr w:type="gramEnd"/>
      <w:r w:rsidRPr="003123F3">
        <w:rPr>
          <w:color w:val="auto"/>
        </w:rPr>
        <w:t xml:space="preserve">) (Committee member signs on line; type name under signature)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Committee Member </w:t>
      </w:r>
    </w:p>
    <w:sectPr w:rsidR="003123F3" w:rsidRPr="003123F3" w:rsidSect="00EE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3F3"/>
    <w:rsid w:val="00066155"/>
    <w:rsid w:val="000F54FE"/>
    <w:rsid w:val="0024694C"/>
    <w:rsid w:val="002E449B"/>
    <w:rsid w:val="003123F3"/>
    <w:rsid w:val="003D0E75"/>
    <w:rsid w:val="0041762A"/>
    <w:rsid w:val="004A0201"/>
    <w:rsid w:val="00756946"/>
    <w:rsid w:val="00847A06"/>
    <w:rsid w:val="008542C2"/>
    <w:rsid w:val="00896FB8"/>
    <w:rsid w:val="00981D4E"/>
    <w:rsid w:val="00982C5F"/>
    <w:rsid w:val="00CA2E8B"/>
    <w:rsid w:val="00D50C13"/>
    <w:rsid w:val="00D80A79"/>
    <w:rsid w:val="00EE0650"/>
    <w:rsid w:val="00FD4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3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sr10</dc:creator>
  <cp:lastModifiedBy>cloeschorn</cp:lastModifiedBy>
  <cp:revision>4</cp:revision>
  <dcterms:created xsi:type="dcterms:W3CDTF">2013-01-16T16:40:00Z</dcterms:created>
  <dcterms:modified xsi:type="dcterms:W3CDTF">2013-01-16T18:07:00Z</dcterms:modified>
</cp:coreProperties>
</file>